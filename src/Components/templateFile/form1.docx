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24C40" w14:textId="2866F36D" w:rsidR="00E804B9" w:rsidRPr="00B2090F" w:rsidRDefault="009C08DF" w:rsidP="009C08DF">
      <w:pPr>
        <w:pStyle w:val="Title"/>
        <w:jc w:val="center"/>
        <w:rPr>
          <w:b/>
          <w:bCs/>
          <w:sz w:val="52"/>
          <w:szCs w:val="52"/>
          <w:u w:val="single"/>
        </w:rPr>
      </w:pPr>
      <w:r w:rsidRPr="00B2090F">
        <w:rPr>
          <w:b/>
          <w:bCs/>
          <w:sz w:val="52"/>
          <w:szCs w:val="52"/>
          <w:u w:val="single"/>
        </w:rPr>
        <w:t>PERFORMA DETAILS OF REPAIR  WORKS</w:t>
      </w:r>
    </w:p>
    <w:p w14:paraId="2588D27B" w14:textId="77777777" w:rsidR="009C08DF" w:rsidRPr="009C08DF" w:rsidRDefault="009C08DF" w:rsidP="009C08DF"/>
    <w:tbl>
      <w:tblPr>
        <w:tblpPr w:leftFromText="180" w:rightFromText="180" w:vertAnchor="text" w:horzAnchor="margin" w:tblpY="475"/>
        <w:tblW w:w="9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9"/>
        <w:gridCol w:w="3422"/>
        <w:gridCol w:w="3081"/>
      </w:tblGrid>
      <w:tr w:rsidR="00B2090F" w14:paraId="1DAE9ECA" w14:textId="77777777" w:rsidTr="00B2090F">
        <w:trPr>
          <w:trHeight w:val="1531"/>
        </w:trPr>
        <w:tc>
          <w:tcPr>
            <w:tcW w:w="3009" w:type="dxa"/>
          </w:tcPr>
          <w:p w14:paraId="1E111D7E" w14:textId="77777777" w:rsidR="00B2090F" w:rsidRDefault="00B2090F" w:rsidP="00B2090F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1A525E5" w14:textId="77777777" w:rsidR="00B2090F" w:rsidRPr="003109F3" w:rsidRDefault="00B2090F" w:rsidP="00B2090F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3109F3">
              <w:rPr>
                <w:b/>
                <w:bCs/>
                <w:i/>
                <w:iCs/>
                <w:sz w:val="32"/>
                <w:szCs w:val="32"/>
              </w:rPr>
              <w:t>FORM NO.</w:t>
            </w:r>
          </w:p>
          <w:p w14:paraId="07AB81BC" w14:textId="77777777" w:rsidR="00B2090F" w:rsidRDefault="00B2090F" w:rsidP="00B2090F"/>
        </w:tc>
        <w:tc>
          <w:tcPr>
            <w:tcW w:w="3422" w:type="dxa"/>
            <w:shd w:val="clear" w:color="auto" w:fill="auto"/>
          </w:tcPr>
          <w:p w14:paraId="50653E03" w14:textId="77777777" w:rsidR="00B2090F" w:rsidRDefault="00B2090F" w:rsidP="00B2090F">
            <w:pPr>
              <w:pStyle w:val="Heading1"/>
            </w:pPr>
          </w:p>
          <w:p w14:paraId="599CBDF8" w14:textId="3A5FBCC6" w:rsidR="00B24859" w:rsidRPr="00B24859" w:rsidRDefault="00B24859" w:rsidP="00B24859">
            <w:pPr>
              <w:rPr>
                <w:sz w:val="36"/>
                <w:szCs w:val="36"/>
              </w:rPr>
            </w:pPr>
            <w:r w:rsidRPr="00B24859">
              <w:rPr>
                <w:sz w:val="36"/>
                <w:szCs w:val="36"/>
              </w:rPr>
              <w:t>`{SERIAL}`</w:t>
            </w:r>
          </w:p>
        </w:tc>
        <w:tc>
          <w:tcPr>
            <w:tcW w:w="3081" w:type="dxa"/>
            <w:shd w:val="clear" w:color="auto" w:fill="auto"/>
          </w:tcPr>
          <w:p w14:paraId="6D30C788" w14:textId="77777777" w:rsidR="00B2090F" w:rsidRDefault="00B2090F" w:rsidP="00B2090F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03639097" w14:textId="77777777" w:rsidR="00B2090F" w:rsidRPr="004B21CA" w:rsidRDefault="00B2090F" w:rsidP="00B2090F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3109F3">
              <w:rPr>
                <w:b/>
                <w:bCs/>
                <w:i/>
                <w:iCs/>
                <w:sz w:val="32"/>
                <w:szCs w:val="32"/>
              </w:rPr>
              <w:t>DATE</w:t>
            </w:r>
            <w:r w:rsidRPr="004B21CA">
              <w:rPr>
                <w:b/>
                <w:bCs/>
                <w:i/>
                <w:iCs/>
                <w:sz w:val="28"/>
                <w:szCs w:val="28"/>
              </w:rPr>
              <w:t>: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`{</w:t>
            </w:r>
            <w:ins w:id="0" w:author="Microsoft Word" w:date="2024-04-07T15:39:00Z" w16du:dateUtc="2024-04-07T10:09:00Z">
              <w:r>
                <w:rPr>
                  <w:b/>
                  <w:bCs/>
                  <w:i/>
                  <w:iCs/>
                  <w:sz w:val="28"/>
                  <w:szCs w:val="28"/>
                </w:rPr>
                <w:t>DATE</w:t>
              </w:r>
            </w:ins>
            <w:r>
              <w:rPr>
                <w:b/>
                <w:bCs/>
                <w:i/>
                <w:iCs/>
                <w:sz w:val="28"/>
                <w:szCs w:val="28"/>
              </w:rPr>
              <w:t>}`</w:t>
            </w:r>
          </w:p>
        </w:tc>
      </w:tr>
      <w:tr w:rsidR="00B2090F" w14:paraId="71F4EC5C" w14:textId="77777777" w:rsidTr="00B2090F">
        <w:trPr>
          <w:trHeight w:val="1846"/>
        </w:trPr>
        <w:tc>
          <w:tcPr>
            <w:tcW w:w="3009" w:type="dxa"/>
          </w:tcPr>
          <w:p w14:paraId="4F0E6C1F" w14:textId="77777777" w:rsidR="00B2090F" w:rsidRDefault="00B2090F" w:rsidP="00B2090F">
            <w:pPr>
              <w:jc w:val="both"/>
              <w:rPr>
                <w:b/>
                <w:bCs/>
                <w:i/>
                <w:iCs/>
                <w:sz w:val="40"/>
                <w:szCs w:val="40"/>
              </w:rPr>
            </w:pPr>
          </w:p>
          <w:p w14:paraId="7756B8B3" w14:textId="77777777" w:rsidR="00B2090F" w:rsidRPr="003109F3" w:rsidRDefault="00B2090F" w:rsidP="00B2090F">
            <w:pPr>
              <w:jc w:val="both"/>
              <w:rPr>
                <w:b/>
                <w:bCs/>
                <w:i/>
                <w:iCs/>
                <w:sz w:val="36"/>
                <w:szCs w:val="36"/>
              </w:rPr>
            </w:pPr>
            <w:r w:rsidRPr="003109F3">
              <w:rPr>
                <w:b/>
                <w:bCs/>
                <w:i/>
                <w:iCs/>
                <w:sz w:val="36"/>
                <w:szCs w:val="36"/>
              </w:rPr>
              <w:t>ZONE/GROUP</w:t>
            </w:r>
          </w:p>
        </w:tc>
        <w:tc>
          <w:tcPr>
            <w:tcW w:w="6503" w:type="dxa"/>
            <w:gridSpan w:val="2"/>
            <w:shd w:val="clear" w:color="auto" w:fill="auto"/>
          </w:tcPr>
          <w:p w14:paraId="54F8AA41" w14:textId="77777777" w:rsidR="00B2090F" w:rsidRDefault="00B2090F" w:rsidP="00B2090F">
            <w:pPr>
              <w:rPr>
                <w:sz w:val="36"/>
                <w:szCs w:val="36"/>
              </w:rPr>
            </w:pPr>
          </w:p>
          <w:p w14:paraId="62A869EF" w14:textId="77777777" w:rsidR="00B2090F" w:rsidRPr="00EE6BD8" w:rsidRDefault="00B2090F" w:rsidP="00B209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`{ZONE}`</w:t>
            </w:r>
          </w:p>
        </w:tc>
      </w:tr>
      <w:tr w:rsidR="00B2090F" w14:paraId="3B73C260" w14:textId="77777777" w:rsidTr="00B2090F">
        <w:trPr>
          <w:trHeight w:val="2795"/>
        </w:trPr>
        <w:tc>
          <w:tcPr>
            <w:tcW w:w="3009" w:type="dxa"/>
          </w:tcPr>
          <w:p w14:paraId="5C1C6CE5" w14:textId="77777777" w:rsidR="00B2090F" w:rsidRDefault="00B2090F" w:rsidP="00B2090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98A878D" w14:textId="77777777" w:rsidR="00B2090F" w:rsidRPr="009C08DF" w:rsidRDefault="00B2090F" w:rsidP="00B2090F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C08DF">
              <w:rPr>
                <w:b/>
                <w:bCs/>
                <w:i/>
                <w:iCs/>
                <w:sz w:val="32"/>
                <w:szCs w:val="32"/>
              </w:rPr>
              <w:t>TYPES OF WORK(B&amp;R /E&amp;M)</w:t>
            </w:r>
          </w:p>
        </w:tc>
        <w:tc>
          <w:tcPr>
            <w:tcW w:w="6503" w:type="dxa"/>
            <w:gridSpan w:val="2"/>
          </w:tcPr>
          <w:p w14:paraId="627EF773" w14:textId="77777777" w:rsidR="00B2090F" w:rsidRDefault="00B2090F" w:rsidP="00B2090F">
            <w:r>
              <w:t xml:space="preserve">  </w:t>
            </w:r>
          </w:p>
          <w:p w14:paraId="3BE7DEB4" w14:textId="77777777" w:rsidR="00B2090F" w:rsidRDefault="00B2090F" w:rsidP="00B2090F"/>
          <w:p w14:paraId="495776C2" w14:textId="77777777" w:rsidR="00B2090F" w:rsidRPr="007F3141" w:rsidRDefault="00B2090F" w:rsidP="00B2090F">
            <w:pPr>
              <w:rPr>
                <w:i/>
                <w:iCs/>
                <w:sz w:val="32"/>
                <w:szCs w:val="32"/>
              </w:rPr>
            </w:pPr>
            <w:r w:rsidRPr="007F3141">
              <w:rPr>
                <w:i/>
                <w:iCs/>
                <w:sz w:val="32"/>
                <w:szCs w:val="32"/>
              </w:rPr>
              <w:t>`{CAT}`</w:t>
            </w:r>
          </w:p>
        </w:tc>
      </w:tr>
      <w:tr w:rsidR="00B2090F" w14:paraId="02E12B35" w14:textId="77777777" w:rsidTr="00B2090F">
        <w:trPr>
          <w:trHeight w:val="3624"/>
        </w:trPr>
        <w:tc>
          <w:tcPr>
            <w:tcW w:w="3009" w:type="dxa"/>
          </w:tcPr>
          <w:p w14:paraId="62F4A4CE" w14:textId="77777777" w:rsidR="00B2090F" w:rsidRDefault="00B2090F" w:rsidP="00B2090F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5E635B0F" w14:textId="77777777" w:rsidR="00B2090F" w:rsidRDefault="00B2090F" w:rsidP="00B2090F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24A941B1" w14:textId="77777777" w:rsidR="00B2090F" w:rsidRPr="003109F3" w:rsidRDefault="00B2090F" w:rsidP="00B2090F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3109F3">
              <w:rPr>
                <w:b/>
                <w:bCs/>
                <w:i/>
                <w:iCs/>
                <w:sz w:val="32"/>
                <w:szCs w:val="32"/>
              </w:rPr>
              <w:t>DETAILS OF WORK</w:t>
            </w:r>
          </w:p>
        </w:tc>
        <w:tc>
          <w:tcPr>
            <w:tcW w:w="6503" w:type="dxa"/>
            <w:gridSpan w:val="2"/>
          </w:tcPr>
          <w:p w14:paraId="0C49E4B7" w14:textId="77777777" w:rsidR="00B2090F" w:rsidRDefault="00B2090F" w:rsidP="00B2090F"/>
          <w:p w14:paraId="09D809EA" w14:textId="77777777" w:rsidR="00B2090F" w:rsidRDefault="00B2090F" w:rsidP="00B2090F"/>
          <w:p w14:paraId="400109C9" w14:textId="77777777" w:rsidR="00B2090F" w:rsidRPr="007F3141" w:rsidRDefault="00B2090F" w:rsidP="00B2090F">
            <w:pPr>
              <w:rPr>
                <w:i/>
                <w:iCs/>
                <w:sz w:val="32"/>
                <w:szCs w:val="32"/>
              </w:rPr>
            </w:pPr>
            <w:r w:rsidRPr="007F3141">
              <w:rPr>
                <w:i/>
                <w:iCs/>
                <w:sz w:val="32"/>
                <w:szCs w:val="32"/>
              </w:rPr>
              <w:t>`{TOPIC}`</w:t>
            </w:r>
          </w:p>
        </w:tc>
      </w:tr>
    </w:tbl>
    <w:p w14:paraId="63658294" w14:textId="54EF5C1A" w:rsidR="009C08DF" w:rsidRPr="009C08DF" w:rsidRDefault="009C08DF" w:rsidP="009C08DF"/>
    <w:sectPr w:rsidR="009C08DF" w:rsidRPr="009C08DF" w:rsidSect="004C5C7B">
      <w:headerReference w:type="default" r:id="rId6"/>
      <w:footerReference w:type="default" r:id="rId7"/>
      <w:pgSz w:w="11906" w:h="16838"/>
      <w:pgMar w:top="1440" w:right="1440" w:bottom="1440" w:left="1440" w:header="708" w:footer="1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7E2C9" w14:textId="77777777" w:rsidR="004C5C7B" w:rsidRDefault="004C5C7B" w:rsidP="004B21CA">
      <w:pPr>
        <w:spacing w:after="0" w:line="240" w:lineRule="auto"/>
      </w:pPr>
      <w:r>
        <w:separator/>
      </w:r>
    </w:p>
  </w:endnote>
  <w:endnote w:type="continuationSeparator" w:id="0">
    <w:p w14:paraId="5ADC93AE" w14:textId="77777777" w:rsidR="004C5C7B" w:rsidRDefault="004C5C7B" w:rsidP="004B21CA">
      <w:pPr>
        <w:spacing w:after="0" w:line="240" w:lineRule="auto"/>
      </w:pPr>
      <w:r>
        <w:continuationSeparator/>
      </w:r>
    </w:p>
  </w:endnote>
  <w:endnote w:type="continuationNotice" w:id="1">
    <w:p w14:paraId="20B4B33E" w14:textId="77777777" w:rsidR="004C5C7B" w:rsidRDefault="004C5C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2F815" w14:textId="1C582485" w:rsidR="00B44FB3" w:rsidRPr="00B44FB3" w:rsidRDefault="00B44FB3">
    <w:pPr>
      <w:pStyle w:val="Footer"/>
      <w:rPr>
        <w:sz w:val="24"/>
        <w:szCs w:val="24"/>
      </w:rPr>
    </w:pPr>
    <w:r w:rsidRPr="00B44FB3">
      <w:rPr>
        <w:sz w:val="24"/>
        <w:szCs w:val="24"/>
      </w:rPr>
      <w:t xml:space="preserve"> </w:t>
    </w:r>
    <w:r w:rsidR="0074268B">
      <w:rPr>
        <w:sz w:val="24"/>
        <w:szCs w:val="24"/>
      </w:rPr>
      <w:t>Date:`{DATE}`</w:t>
    </w:r>
    <w:r w:rsidRPr="00B44FB3">
      <w:rPr>
        <w:sz w:val="24"/>
        <w:szCs w:val="24"/>
      </w:rPr>
      <w:t xml:space="preserve">                                                                                                          Signatu</w:t>
    </w:r>
    <w:r>
      <w:rPr>
        <w:sz w:val="24"/>
        <w:szCs w:val="24"/>
      </w:rPr>
      <w:t>r</w:t>
    </w:r>
    <w:r w:rsidRPr="00B44FB3">
      <w:rPr>
        <w:sz w:val="24"/>
        <w:szCs w:val="24"/>
      </w:rPr>
      <w:t>e:</w:t>
    </w:r>
  </w:p>
  <w:p w14:paraId="0B188FE7" w14:textId="196E7A62" w:rsidR="00B44FB3" w:rsidRPr="00B44FB3" w:rsidRDefault="00B44FB3">
    <w:pPr>
      <w:pStyle w:val="Footer"/>
      <w:rPr>
        <w:sz w:val="24"/>
        <w:szCs w:val="24"/>
      </w:rPr>
    </w:pPr>
    <w:r w:rsidRPr="00B44FB3">
      <w:rPr>
        <w:sz w:val="24"/>
        <w:szCs w:val="24"/>
      </w:rPr>
      <w:t xml:space="preserve">   </w:t>
    </w:r>
    <w:r>
      <w:rPr>
        <w:sz w:val="24"/>
        <w:szCs w:val="24"/>
      </w:rPr>
      <w:t xml:space="preserve">       </w:t>
    </w:r>
    <w:r w:rsidRPr="00B44FB3">
      <w:rPr>
        <w:sz w:val="24"/>
        <w:szCs w:val="24"/>
      </w:rPr>
      <w:t xml:space="preserve">                                                                                                                      N</w:t>
    </w:r>
    <w:r>
      <w:rPr>
        <w:sz w:val="24"/>
        <w:szCs w:val="24"/>
      </w:rPr>
      <w:t>am</w:t>
    </w:r>
    <w:r w:rsidRPr="00B44FB3">
      <w:rPr>
        <w:sz w:val="24"/>
        <w:szCs w:val="24"/>
      </w:rPr>
      <w:t>e &amp; Designation: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E8025" w14:textId="77777777" w:rsidR="004C5C7B" w:rsidRDefault="004C5C7B" w:rsidP="004B21CA">
      <w:pPr>
        <w:spacing w:after="0" w:line="240" w:lineRule="auto"/>
      </w:pPr>
      <w:r>
        <w:separator/>
      </w:r>
    </w:p>
  </w:footnote>
  <w:footnote w:type="continuationSeparator" w:id="0">
    <w:p w14:paraId="2E71B0BA" w14:textId="77777777" w:rsidR="004C5C7B" w:rsidRDefault="004C5C7B" w:rsidP="004B21CA">
      <w:pPr>
        <w:spacing w:after="0" w:line="240" w:lineRule="auto"/>
      </w:pPr>
      <w:r>
        <w:continuationSeparator/>
      </w:r>
    </w:p>
  </w:footnote>
  <w:footnote w:type="continuationNotice" w:id="1">
    <w:p w14:paraId="37077B8E" w14:textId="77777777" w:rsidR="004C5C7B" w:rsidRDefault="004C5C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A6BFF" w14:textId="7D9B9E04" w:rsidR="004B21CA" w:rsidRDefault="004B21CA">
    <w:pPr>
      <w:pStyle w:val="Header"/>
    </w:pPr>
    <w:r>
      <w:t xml:space="preserve">                                                                                                                                                                Annexure-A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8DF"/>
    <w:rsid w:val="000C5A3D"/>
    <w:rsid w:val="002775E3"/>
    <w:rsid w:val="00304604"/>
    <w:rsid w:val="003109F3"/>
    <w:rsid w:val="00376135"/>
    <w:rsid w:val="003E037E"/>
    <w:rsid w:val="004153F3"/>
    <w:rsid w:val="004263D1"/>
    <w:rsid w:val="00495803"/>
    <w:rsid w:val="004B21CA"/>
    <w:rsid w:val="004C5C7B"/>
    <w:rsid w:val="00546BB1"/>
    <w:rsid w:val="005614A4"/>
    <w:rsid w:val="00633EFD"/>
    <w:rsid w:val="0074268B"/>
    <w:rsid w:val="007F3141"/>
    <w:rsid w:val="0083202D"/>
    <w:rsid w:val="008352AF"/>
    <w:rsid w:val="008576D8"/>
    <w:rsid w:val="009C0659"/>
    <w:rsid w:val="009C08DF"/>
    <w:rsid w:val="00B2090F"/>
    <w:rsid w:val="00B24859"/>
    <w:rsid w:val="00B44FB3"/>
    <w:rsid w:val="00BB184C"/>
    <w:rsid w:val="00BB59C1"/>
    <w:rsid w:val="00C65746"/>
    <w:rsid w:val="00CD4D96"/>
    <w:rsid w:val="00DA449B"/>
    <w:rsid w:val="00DA5BEA"/>
    <w:rsid w:val="00DE4495"/>
    <w:rsid w:val="00E23750"/>
    <w:rsid w:val="00E430B5"/>
    <w:rsid w:val="00E4793D"/>
    <w:rsid w:val="00E804B9"/>
    <w:rsid w:val="00E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AAEA"/>
  <w15:chartTrackingRefBased/>
  <w15:docId w15:val="{641FAAB8-59FA-4F5B-9679-E4E70BB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0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2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1CA"/>
  </w:style>
  <w:style w:type="paragraph" w:styleId="Footer">
    <w:name w:val="footer"/>
    <w:basedOn w:val="Normal"/>
    <w:link w:val="FooterChar"/>
    <w:uiPriority w:val="99"/>
    <w:unhideWhenUsed/>
    <w:rsid w:val="004B2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choudhary</dc:creator>
  <cp:keywords/>
  <dc:description/>
  <cp:lastModifiedBy>ankita choudhary</cp:lastModifiedBy>
  <cp:revision>24</cp:revision>
  <dcterms:created xsi:type="dcterms:W3CDTF">2024-04-06T13:25:00Z</dcterms:created>
  <dcterms:modified xsi:type="dcterms:W3CDTF">2024-04-07T10:51:00Z</dcterms:modified>
</cp:coreProperties>
</file>